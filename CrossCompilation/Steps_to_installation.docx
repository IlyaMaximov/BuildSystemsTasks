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Сначала я конфигурировал для своего компьютера, как следствие выполнял вторую чатсь задания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Gmail</w:t>
      </w:r>
    </w:p>
    <w:p>
      <w:pPr>
        <w:pStyle w:val="Normal"/>
        <w:rPr/>
      </w:pPr>
      <w:r>
        <w:rPr/>
        <w:t>Login:</w:t>
      </w:r>
    </w:p>
    <w:p>
      <w:pPr>
        <w:pStyle w:val="Normal"/>
        <w:rPr/>
      </w:pPr>
      <w:r>
        <w:rPr/>
        <w:t>fikster3123@gmail.com</w:t>
      </w:r>
    </w:p>
    <w:p>
      <w:pPr>
        <w:pStyle w:val="Normal"/>
        <w:rPr/>
      </w:pPr>
      <w:r>
        <w:rPr/>
        <w:t>Password:</w:t>
      </w:r>
    </w:p>
    <w:p>
      <w:pPr>
        <w:pStyle w:val="Normal"/>
        <w:rPr/>
      </w:pPr>
      <w:r>
        <w:rPr/>
        <w:t>qwer123zxcv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Bot</w:t>
      </w:r>
    </w:p>
    <w:p>
      <w:pPr>
        <w:pStyle w:val="Normal"/>
        <w:rPr/>
      </w:pPr>
      <w:r>
        <w:rPr/>
        <w:t>name:</w:t>
      </w:r>
    </w:p>
    <w:p>
      <w:pPr>
        <w:pStyle w:val="Normal"/>
        <w:rPr/>
      </w:pPr>
      <w:r>
        <w:rPr/>
        <w:t>TP_2019</w:t>
      </w:r>
    </w:p>
    <w:p>
      <w:pPr>
        <w:pStyle w:val="Normal"/>
        <w:rPr/>
      </w:pPr>
      <w:r>
        <w:rPr/>
        <w:t>username:</w:t>
      </w:r>
    </w:p>
    <w:p>
      <w:pPr>
        <w:pStyle w:val="Normal"/>
        <w:rPr/>
      </w:pPr>
      <w:r>
        <w:rPr/>
        <w:t>TP_2019_bot</w:t>
      </w:r>
    </w:p>
    <w:p>
      <w:pPr>
        <w:pStyle w:val="Normal"/>
        <w:rPr/>
      </w:pPr>
      <w:r>
        <w:rPr/>
        <w:t>TOKEN:</w:t>
      </w:r>
    </w:p>
    <w:p>
      <w:pPr>
        <w:pStyle w:val="Normal"/>
        <w:rPr/>
      </w:pPr>
      <w:r>
        <w:rPr/>
        <w:t>700836051:AAFBAsZWnTF9jImgHmnJxRypw46-fyV8fi4</w:t>
      </w:r>
    </w:p>
    <w:p>
      <w:pPr>
        <w:pStyle w:val="Normal"/>
        <w:rPr/>
      </w:pPr>
      <w:r>
        <w:rPr/>
        <w:t>Chat_id:</w:t>
      </w:r>
    </w:p>
    <w:p>
      <w:pPr>
        <w:pStyle w:val="Normal"/>
        <w:rPr/>
      </w:pPr>
      <w:r>
        <w:rPr/>
        <w:t>-1001481930949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OPENSSL</w:t>
      </w:r>
    </w:p>
    <w:p>
      <w:pPr>
        <w:pStyle w:val="Normal"/>
        <w:rPr/>
      </w:pPr>
      <w:r>
        <w:rPr/>
        <w:t>sudo apt-get install libssl-dev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BOOST</w:t>
      </w:r>
    </w:p>
    <w:p>
      <w:pPr>
        <w:pStyle w:val="Normal"/>
        <w:rPr/>
      </w:pPr>
      <w:r>
        <w:rPr/>
        <w:t>sudo apt-get install libboost-all-dev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CURL libraries</w:t>
      </w:r>
    </w:p>
    <w:p>
      <w:pPr>
        <w:pStyle w:val="Normal"/>
        <w:rPr/>
      </w:pPr>
      <w:r>
        <w:rPr/>
        <w:t>apt-get install libcurl4-openssl-dev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Создал config.ini с информацией о почте и боте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Doxygen, GSASL, Gtkt-3.0, GNUTL не обнаруживались про компиляции vmime-project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Doxygen</w:t>
      </w:r>
    </w:p>
    <w:p>
      <w:pPr>
        <w:pStyle w:val="Normal"/>
        <w:rPr/>
      </w:pPr>
      <w:r>
        <w:rPr/>
        <w:t>sudo apt-get install doxygen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GSASL</w:t>
      </w:r>
    </w:p>
    <w:p>
      <w:pPr>
        <w:pStyle w:val="Normal"/>
        <w:rPr/>
      </w:pPr>
      <w:r>
        <w:rPr/>
        <w:t>sudo apt-get install libghc-gsasl-dev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Gtkt-3.0</w:t>
      </w:r>
    </w:p>
    <w:p>
      <w:pPr>
        <w:pStyle w:val="Normal"/>
        <w:rPr/>
      </w:pPr>
      <w:r>
        <w:rPr/>
        <w:t xml:space="preserve">sudo apt-get install libgtk-3-dev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GNUTLS</w:t>
      </w:r>
    </w:p>
    <w:p>
      <w:pPr>
        <w:pStyle w:val="Normal"/>
        <w:rPr/>
      </w:pPr>
      <w:r>
        <w:rPr/>
        <w:t>sudo apt-get install libgnutls28-dev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Возникала ошибка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Enabling Sendmail protocol requires that you specify path to 'sendmail' binary.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Изменил cmake  CmakeLists.txt в импорте vmime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Было: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SET(</w:t>
      </w:r>
    </w:p>
    <w:p>
      <w:pPr>
        <w:pStyle w:val="Normal"/>
        <w:rPr/>
      </w:pPr>
      <w:r>
        <w:rPr/>
        <w:tab/>
        <w:t>VMIME_SENDMAIL_PATH</w:t>
      </w:r>
    </w:p>
    <w:p>
      <w:pPr>
        <w:pStyle w:val="Normal"/>
        <w:rPr/>
      </w:pPr>
      <w:r>
        <w:rPr/>
        <w:tab/>
        <w:t>${VMIME_DEFAULT_SENDMAIL_PATH}</w:t>
      </w:r>
    </w:p>
    <w:p>
      <w:pPr>
        <w:pStyle w:val="Normal"/>
        <w:rPr/>
      </w:pPr>
      <w:r>
        <w:rPr/>
        <w:tab/>
        <w:t>CACHE</w:t>
      </w:r>
    </w:p>
    <w:p>
      <w:pPr>
        <w:pStyle w:val="Normal"/>
        <w:rPr/>
      </w:pPr>
      <w:r>
        <w:rPr/>
        <w:tab/>
        <w:t>STRING</w:t>
      </w:r>
    </w:p>
    <w:p>
      <w:pPr>
        <w:pStyle w:val="Normal"/>
        <w:rPr/>
      </w:pPr>
      <w:r>
        <w:rPr/>
        <w:tab/>
        <w:t>"Specifies the path to sendmail binary"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Стало: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SET(</w:t>
      </w:r>
    </w:p>
    <w:p>
      <w:pPr>
        <w:pStyle w:val="Normal"/>
        <w:rPr/>
      </w:pPr>
      <w:r>
        <w:rPr/>
        <w:t xml:space="preserve">        </w:t>
      </w:r>
      <w:r>
        <w:rPr/>
        <w:t>VMIME_SENDMAIL_PATH</w:t>
      </w:r>
    </w:p>
    <w:p>
      <w:pPr>
        <w:pStyle w:val="Normal"/>
        <w:rPr/>
      </w:pPr>
      <w:r>
        <w:rPr/>
        <w:t xml:space="preserve">        </w:t>
      </w:r>
      <w:r>
        <w:rPr/>
        <w:t>${VMIME_DEFAULT_SENDMAIL_PATH}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Все собралось</w:t>
      </w:r>
    </w:p>
    <w:p>
      <w:pPr>
        <w:pStyle w:val="Normal"/>
        <w:rPr>
          <w:b/>
          <w:b/>
          <w:bCs/>
          <w:ins w:id="1" w:author="Unknown Author" w:date="2019-04-09T19:25:24Z"/>
        </w:rPr>
      </w:pPr>
      <w:ins w:id="0" w:author="Unknown Author" w:date="2019-04-09T19:25:24Z">
        <w:r>
          <w:rPr>
            <w:b/>
            <w:bCs/>
          </w:rPr>
        </w:r>
      </w:ins>
    </w:p>
    <w:p>
      <w:pPr>
        <w:pStyle w:val="Normal"/>
        <w:rPr>
          <w:b/>
          <w:b/>
          <w:bCs/>
          <w:color w:val="000000"/>
          <w:ins w:id="3" w:author="Unknown Author" w:date="2019-04-09T19:25:24Z"/>
        </w:rPr>
      </w:pPr>
      <w:ins w:id="2" w:author="Unknown Author" w:date="2019-04-09T19:25:24Z">
        <w:r>
          <w:rPr>
            <w:b/>
            <w:bCs/>
            <w:color w:val="000000"/>
          </w:rPr>
          <w:t>cmake ./</w:t>
        </w:r>
      </w:ins>
    </w:p>
    <w:p>
      <w:pPr>
        <w:pStyle w:val="Normal"/>
        <w:rPr>
          <w:b/>
          <w:b/>
          <w:bCs/>
          <w:color w:val="000000"/>
          <w:ins w:id="5" w:author="Unknown Author" w:date="2019-04-09T19:25:24Z"/>
        </w:rPr>
      </w:pPr>
      <w:ins w:id="4" w:author="Unknown Author" w:date="2019-04-09T19:25:24Z">
        <w:r>
          <w:rPr>
            <w:b/>
            <w:bCs/>
            <w:color w:val="000000"/>
          </w:rPr>
          <w:t>make</w:t>
        </w:r>
      </w:ins>
    </w:p>
    <w:p>
      <w:pPr>
        <w:pStyle w:val="Normal"/>
        <w:rPr>
          <w:b/>
          <w:b/>
          <w:bCs/>
          <w:color w:val="000000"/>
          <w:ins w:id="7" w:author="Unknown Author" w:date="2019-04-09T19:25:24Z"/>
        </w:rPr>
      </w:pPr>
      <w:ins w:id="6" w:author="Unknown Author" w:date="2019-04-09T19:25:24Z">
        <w:r>
          <w:rPr>
            <w:b/>
            <w:bCs/>
            <w:color w:val="000000"/>
          </w:rPr>
          <w:t>sudo make install DESTDIR=$HOME/Progs/</w:t>
        </w:r>
      </w:ins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Потом я все удалил и заново все пересобрал и тогда уже </w:t>
      </w:r>
      <w:r>
        <w:rPr>
          <w:b/>
          <w:bCs/>
        </w:rPr>
        <w:t>изменение CmakeLists.txt не понадобилось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Возникли ошибки при взаимодействии с почтой когда </w:t>
      </w:r>
      <w:r>
        <w:rPr>
          <w:b w:val="false"/>
          <w:bCs w:val="false"/>
        </w:rPr>
        <w:t>должна была произойти авторизация</w:t>
      </w:r>
    </w:p>
    <w:p>
      <w:pPr>
        <w:pStyle w:val="Normal"/>
        <w:rPr/>
      </w:pPr>
      <w:r>
        <w:rPr>
          <w:b w:val="false"/>
          <w:bCs w:val="false"/>
        </w:rPr>
        <w:t xml:space="preserve">В </w:t>
      </w:r>
      <w:hyperlink r:id="rId2">
        <w:r>
          <w:rPr>
            <w:rStyle w:val="InternetLink"/>
          </w:rPr>
          <w:t>https://myaccount.google.com</w:t>
        </w:r>
      </w:hyperlink>
      <w:r>
        <w:rPr/>
        <w:t xml:space="preserve">  разреши</w:t>
      </w:r>
      <w:r>
        <w:rPr/>
        <w:t>л</w:t>
      </w:r>
      <w:r>
        <w:rPr/>
        <w:t xml:space="preserve"> вход </w:t>
      </w:r>
      <w:r>
        <w:rPr/>
        <w:t>в аккаунт</w:t>
      </w:r>
      <w:r>
        <w:rPr/>
        <w:t xml:space="preserve"> для небезопасных приложений</w:t>
      </w:r>
    </w:p>
    <w:p>
      <w:pPr>
        <w:pStyle w:val="Normal"/>
        <w:rPr/>
      </w:pPr>
      <w:r>
        <w:rPr/>
        <w:t>Это решило проблему с авторизацией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возникла проблема в handshake поэтому я воспользовался VPN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Скачал и установил protonVPN</w:t>
      </w:r>
    </w:p>
    <w:p>
      <w:pPr>
        <w:pStyle w:val="Normal"/>
        <w:rPr/>
      </w:pPr>
      <w:r>
        <w:rPr/>
        <w:t>Пользовался вот этим туториалом</w:t>
      </w:r>
    </w:p>
    <w:p>
      <w:pPr>
        <w:pStyle w:val="Normal"/>
        <w:rPr/>
      </w:pPr>
      <w:hyperlink r:id="rId3">
        <w:r>
          <w:rPr>
            <w:rStyle w:val="InternetLink"/>
          </w:rPr>
          <w:t>https://protonvpn.com/support/linux-vpn-tool/</w:t>
        </w:r>
      </w:hyperlink>
    </w:p>
    <w:p>
      <w:pPr>
        <w:pStyle w:val="Normal"/>
        <w:rPr/>
      </w:pPr>
      <w:r>
        <w:rPr/>
        <w:t xml:space="preserve">Использовал </w:t>
      </w:r>
    </w:p>
    <w:p>
      <w:pPr>
        <w:pStyle w:val="Normal"/>
        <w:rPr/>
      </w:pPr>
      <w:r>
        <w:rPr/>
        <w:t>Japan server</w:t>
      </w:r>
    </w:p>
    <w:p>
      <w:pPr>
        <w:pStyle w:val="Normal"/>
        <w:rPr/>
      </w:pPr>
      <w:r>
        <w:rPr/>
        <w:t>IP: 193.148.16.227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заработало</w:t>
      </w:r>
    </w:p>
    <w:p>
      <w:pPr>
        <w:pStyle w:val="Normal"/>
        <w:rPr/>
      </w:pPr>
      <w:r>
        <w:rPr/>
        <w:t>Команды для запуска исходников: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./Facade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Кросскомпиляция для Raspberi 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Скачал репозиторий tools в папку raspberrypi из офиц. репозитория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папке создал папку rootfs в нее будет вести SYSROOT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нужно было указазать пути к необходимым компиляторам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Изначально добалял неправильную папку, поэтому не было поддержки c++14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Добавил их в переменную среды PATH</w:t>
      </w:r>
    </w:p>
    <w:p>
      <w:pPr>
        <w:pStyle w:val="PreformattedText"/>
        <w:rPr/>
      </w:pPr>
      <w:r>
        <w:rPr>
          <w:rStyle w:val="SourceText"/>
        </w:rPr>
        <w:t>export PATH=$PATH:$HOME/raspberrypi/tools/arm-bcm2708/arm-rpi-4.9.3-linux-gnueabihf/bin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Плюсовый компилятор там это arm-linux-gnueabihf-g++</w:t>
      </w:r>
    </w:p>
    <w:p>
      <w:pPr>
        <w:pStyle w:val="PreformattedText"/>
        <w:rPr/>
      </w:pPr>
      <w:r>
        <w:rPr>
          <w:rStyle w:val="SourceText"/>
        </w:rPr>
        <w:t>С компилятор это arm-linux-gnueabihf-gcc-4.9.3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Осталось запустить с необходимыми флагами</w:t>
      </w:r>
    </w:p>
    <w:p>
      <w:pPr>
        <w:pStyle w:val="Normal"/>
        <w:rPr>
          <w:rStyle w:val="SourceText"/>
        </w:rPr>
      </w:pPr>
      <w:r>
        <w:rPr>
          <w:rPrChange w:id="0" w:author="Unknown Author" w:date="2019-04-09T19:26:30Z"/>
        </w:rPr>
        <w:rPrChange w:id="0" w:author="Unknown Author" w:date="2019-04-09T19:26:30Z"/>
      </w:r>
    </w:p>
    <w:p>
      <w:pPr>
        <w:pStyle w:val="PreformattedText"/>
        <w:rPr/>
      </w:pPr>
      <w:r>
        <w:rPr>
          <w:rStyle w:val="SourceText"/>
          <w:b/>
          <w:bCs/>
          <w:color w:val="000000"/>
          <w:sz w:val="20"/>
          <w:szCs w:val="20"/>
          <w:rPrChange w:id="0" w:author="Unknown Author" w:date="2019-04-09T19:26:30Z"/>
        </w:rPr>
        <w:t xml:space="preserve">cmake -D ON_PI=ON -D </w:t>
      </w:r>
      <w:ins w:id="10" w:author="Unknown Author" w:date="2019-04-09T16:06:30Z">
        <w:r>
          <w:rPr>
            <w:rStyle w:val="SourceText"/>
            <w:b/>
            <w:bCs/>
            <w:color w:val="000000"/>
            <w:sz w:val="20"/>
            <w:szCs w:val="20"/>
          </w:rPr>
          <w:t>SYSROOT=${HOME}/raspberrypi/</w:t>
        </w:r>
      </w:ins>
      <w:ins w:id="11" w:author="Unknown Author" w:date="2019-04-09T16:14:45Z">
        <w:r>
          <w:rPr>
            <w:rStyle w:val="SourceText"/>
            <w:b/>
            <w:bCs/>
            <w:color w:val="000000"/>
            <w:sz w:val="20"/>
            <w:szCs w:val="20"/>
          </w:rPr>
          <w:t>rootfs</w:t>
        </w:r>
      </w:ins>
      <w:ins w:id="12" w:author="Unknown Author" w:date="2019-04-09T16:16:01Z">
        <w:r>
          <w:rPr>
            <w:rStyle w:val="SourceText"/>
            <w:b/>
            <w:bCs/>
            <w:color w:val="000000"/>
            <w:sz w:val="20"/>
            <w:szCs w:val="20"/>
          </w:rPr>
          <w:t xml:space="preserve"> -D</w:t>
        </w:r>
      </w:ins>
      <w:ins w:id="13" w:author="Unknown Author" w:date="2019-04-09T19:03:44Z">
        <w:r>
          <w:rPr>
            <w:rStyle w:val="SourceText"/>
            <w:b/>
            <w:bCs/>
            <w:color w:val="000000"/>
            <w:sz w:val="20"/>
            <w:szCs w:val="20"/>
          </w:rPr>
          <w:t xml:space="preserve"> CMAKE_CXX_STANDARD=14</w:t>
        </w:r>
      </w:ins>
      <w:ins w:id="14" w:author="Unknown Author" w:date="2019-04-09T19:04:01Z">
        <w:r>
          <w:rPr>
            <w:rStyle w:val="SourceText"/>
            <w:b/>
            <w:bCs/>
            <w:color w:val="000000"/>
            <w:sz w:val="20"/>
            <w:szCs w:val="20"/>
          </w:rPr>
          <w:t xml:space="preserve"> ./</w:t>
        </w:r>
      </w:ins>
    </w:p>
    <w:p>
      <w:pPr>
        <w:pStyle w:val="PreformattedText"/>
        <w:rPr/>
      </w:pPr>
      <w:r>
        <w:rPr>
          <w:rStyle w:val="SourceText"/>
          <w:b/>
          <w:bCs/>
          <w:color w:val="000000"/>
          <w:sz w:val="20"/>
          <w:szCs w:val="20"/>
        </w:rPr>
        <w:t>make</w:t>
      </w:r>
    </w:p>
    <w:p>
      <w:pPr>
        <w:pStyle w:val="Normal"/>
        <w:rPr>
          <w:b/>
          <w:b/>
          <w:bCs/>
          <w:color w:val="000000"/>
        </w:rPr>
      </w:pPr>
      <w:r>
        <w:rPr>
          <w:rStyle w:val="SourceText"/>
          <w:b/>
          <w:bCs/>
          <w:color w:val="000000"/>
          <w:sz w:val="20"/>
          <w:szCs w:val="20"/>
        </w:rPr>
        <w:t>sudo make install DESTDIR=$HOME/</w:t>
      </w:r>
      <w:r>
        <w:rPr>
          <w:rStyle w:val="SourceText"/>
          <w:b/>
          <w:bCs/>
          <w:color w:val="000000"/>
          <w:sz w:val="20"/>
          <w:szCs w:val="20"/>
        </w:rPr>
        <w:t>Documents</w:t>
      </w:r>
      <w:r>
        <w:rPr>
          <w:rStyle w:val="SourceText"/>
          <w:b/>
          <w:bCs/>
          <w:color w:val="000000"/>
          <w:sz w:val="20"/>
          <w:szCs w:val="20"/>
        </w:rPr>
        <w:t>/</w:t>
        <w:rPrChange w:id="0" w:author="Unknown Author" w:date="2019-04-09T19:26:26Z"/>
      </w:r>
    </w:p>
    <w:p>
      <w:pPr>
        <w:pStyle w:val="Normal"/>
        <w:rPr/>
      </w:pPr>
      <w:r>
        <w:rPr>
          <w:rStyle w:val="SourceText"/>
          <w:color w:val="000000"/>
          <w:sz w:val="20"/>
          <w:szCs w:val="20"/>
          <w:rPrChange w:id="0" w:author="Unknown Author" w:date="2019-04-09T19:26:26Z"/>
        </w:rPr>
        <w:t xml:space="preserve"> </w:t>
      </w:r>
    </w:p>
    <w:p>
      <w:pPr>
        <w:pStyle w:val="Normal"/>
        <w:rPr/>
      </w:pPr>
      <w:r>
        <w:rPr>
          <w:rStyle w:val="SourceText"/>
          <w:color w:val="000000"/>
          <w:sz w:val="20"/>
          <w:szCs w:val="20"/>
          <w:rPrChange w:id="0" w:author="Unknown Author" w:date="2019-04-09T19:26:26Z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account.google.com/" TargetMode="External"/><Relationship Id="rId3" Type="http://schemas.openxmlformats.org/officeDocument/2006/relationships/hyperlink" Target="https://protonvpn.com/support/linux-vpn-tool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LibreOffice/6.2.2.2$Linux_X86_64 LibreOffice_project/5daaa0e719eb4f073b63de04e0910785ad81fe7a</Application>
  <Pages>3</Pages>
  <Words>276</Words>
  <Characters>2085</Characters>
  <CharactersWithSpaces>2312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2019-04-09T14:58:58Z</dcterms:created>
  <dc:creator/>
  <dc:description/>
  <dc:language>en-US</dc:language>
  <cp:lastModifiedBy/>
  <dcterms:modified xsi:type="dcterms:W3CDTF">2019-04-09T19:51:40Z</dcterms:modified>
  <cp:revision>3</cp:revision>
  <dc:subject/>
  <dc:title/>
</cp:coreProperties>
</file>